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8C34F" w14:textId="648AFFD9" w:rsidR="002752D6" w:rsidRDefault="00C306B5" w:rsidP="00A67DF9">
      <w:pPr>
        <w:jc w:val="center"/>
      </w:pPr>
      <w:r>
        <w:t>Trusted Web White</w:t>
      </w:r>
      <w:r w:rsidR="002752D6">
        <w:t xml:space="preserve"> P</w:t>
      </w:r>
      <w:r>
        <w:t xml:space="preserve">aper Ver1.0 </w:t>
      </w:r>
      <w:r w:rsidR="00A67DF9">
        <w:t xml:space="preserve"> </w:t>
      </w:r>
    </w:p>
    <w:p w14:paraId="5A9B1564" w14:textId="1E62905B" w:rsidR="00C306B5" w:rsidRDefault="00C306B5" w:rsidP="00A67DF9">
      <w:pPr>
        <w:jc w:val="center"/>
      </w:pPr>
      <w:r>
        <w:t>Executive Summary</w:t>
      </w:r>
    </w:p>
    <w:p w14:paraId="0A907DFD" w14:textId="77777777" w:rsidR="00C306B5" w:rsidRDefault="00C306B5" w:rsidP="00C306B5"/>
    <w:p w14:paraId="643E1286" w14:textId="07906E6F" w:rsidR="00C306B5" w:rsidRDefault="00C306B5" w:rsidP="00C306B5">
      <w:r>
        <w:t xml:space="preserve">1. </w:t>
      </w:r>
      <w:r w:rsidR="00C81ADC">
        <w:t>Background</w:t>
      </w:r>
      <w:r w:rsidR="009D5FC5">
        <w:t xml:space="preserve"> </w:t>
      </w:r>
      <w:r w:rsidR="00F97C8F">
        <w:t xml:space="preserve">  </w:t>
      </w:r>
      <w:r>
        <w:t>(Main text 1. to 2.)</w:t>
      </w:r>
    </w:p>
    <w:p w14:paraId="3C5980B0" w14:textId="3E21D8B1" w:rsidR="00C306B5" w:rsidRDefault="000D0FF6" w:rsidP="00212CE9">
      <w:pPr>
        <w:pStyle w:val="a3"/>
        <w:numPr>
          <w:ilvl w:val="0"/>
          <w:numId w:val="1"/>
        </w:numPr>
        <w:ind w:leftChars="0"/>
      </w:pPr>
      <w:r>
        <w:t xml:space="preserve">Amid of </w:t>
      </w:r>
      <w:r w:rsidR="00413847">
        <w:t>digitalization</w:t>
      </w:r>
      <w:r w:rsidR="00B1364A">
        <w:t>,</w:t>
      </w:r>
      <w:r w:rsidR="00413847">
        <w:t xml:space="preserve"> v</w:t>
      </w:r>
      <w:r w:rsidR="00C306B5">
        <w:t xml:space="preserve">arious </w:t>
      </w:r>
      <w:r w:rsidR="00E45473">
        <w:t>pain points</w:t>
      </w:r>
      <w:r w:rsidR="00C306B5">
        <w:t xml:space="preserve"> have</w:t>
      </w:r>
      <w:r w:rsidR="000A264C">
        <w:t xml:space="preserve"> arise</w:t>
      </w:r>
      <w:r w:rsidR="00717AFD">
        <w:t>n</w:t>
      </w:r>
      <w:r w:rsidR="00087E63">
        <w:t xml:space="preserve"> for</w:t>
      </w:r>
      <w:r w:rsidR="00E10A19">
        <w:t xml:space="preserve"> </w:t>
      </w:r>
      <w:r w:rsidR="00C814A0">
        <w:t xml:space="preserve">data </w:t>
      </w:r>
      <w:r w:rsidR="00C306B5">
        <w:t>reliability</w:t>
      </w:r>
      <w:r w:rsidR="009F141A">
        <w:t xml:space="preserve"> concerns</w:t>
      </w:r>
      <w:r w:rsidR="00AD131B">
        <w:t xml:space="preserve"> </w:t>
      </w:r>
      <w:r w:rsidR="001029C3">
        <w:t>on</w:t>
      </w:r>
      <w:r w:rsidR="00C306B5">
        <w:t xml:space="preserve"> the Internet</w:t>
      </w:r>
      <w:r w:rsidR="00B27E2E">
        <w:t>/</w:t>
      </w:r>
      <w:r w:rsidR="00212CE9">
        <w:t>Web</w:t>
      </w:r>
      <w:r w:rsidR="00C306B5">
        <w:t xml:space="preserve">, </w:t>
      </w:r>
      <w:r w:rsidR="006B4764">
        <w:t>such as</w:t>
      </w:r>
      <w:r w:rsidR="00C306B5">
        <w:t xml:space="preserve"> fake news, infringement</w:t>
      </w:r>
      <w:r w:rsidR="001E195A">
        <w:t xml:space="preserve"> of privacy</w:t>
      </w:r>
      <w:r w:rsidR="00C306B5">
        <w:t>, a single point of failure</w:t>
      </w:r>
      <w:r w:rsidR="00497D92">
        <w:t xml:space="preserve"> risk</w:t>
      </w:r>
      <w:r w:rsidR="00C306B5">
        <w:t xml:space="preserve"> </w:t>
      </w:r>
      <w:r w:rsidR="00CE610A">
        <w:t xml:space="preserve">associated with </w:t>
      </w:r>
      <w:r w:rsidR="00C306B5">
        <w:t xml:space="preserve">a winner-takes-all </w:t>
      </w:r>
      <w:r w:rsidR="002752D6">
        <w:t>situation</w:t>
      </w:r>
      <w:r w:rsidR="00C306B5">
        <w:t>, and siloed industrial data</w:t>
      </w:r>
      <w:r w:rsidR="00D2006E">
        <w:t xml:space="preserve"> with </w:t>
      </w:r>
      <w:r w:rsidR="00087E63">
        <w:t>less</w:t>
      </w:r>
      <w:r w:rsidR="00D2006E">
        <w:t xml:space="preserve"> u</w:t>
      </w:r>
      <w:r w:rsidR="00EC5555">
        <w:t>tili</w:t>
      </w:r>
      <w:r w:rsidR="005F2635">
        <w:t>zation.</w:t>
      </w:r>
    </w:p>
    <w:p w14:paraId="50AAA9E4" w14:textId="46C9D72B" w:rsidR="00C306B5" w:rsidRDefault="00173CA4">
      <w:pPr>
        <w:pStyle w:val="a3"/>
        <w:numPr>
          <w:ilvl w:val="0"/>
          <w:numId w:val="1"/>
        </w:numPr>
        <w:ind w:leftChars="0"/>
      </w:pPr>
      <w:r>
        <w:t>When t</w:t>
      </w:r>
      <w:r w:rsidR="003231A1">
        <w:t xml:space="preserve">he </w:t>
      </w:r>
      <w:r w:rsidR="00BF46BB">
        <w:t xml:space="preserve">society </w:t>
      </w:r>
      <w:r w:rsidR="003231A1">
        <w:t xml:space="preserve">transform </w:t>
      </w:r>
      <w:r>
        <w:t>to</w:t>
      </w:r>
      <w:r w:rsidR="00C306B5">
        <w:t xml:space="preserve"> "</w:t>
      </w:r>
      <w:r w:rsidR="00662C79">
        <w:t>D</w:t>
      </w:r>
      <w:r w:rsidR="00C306B5">
        <w:t xml:space="preserve">igital </w:t>
      </w:r>
      <w:r w:rsidR="00662C79">
        <w:t>S</w:t>
      </w:r>
      <w:r w:rsidR="00C306B5">
        <w:t xml:space="preserve">ociety," current </w:t>
      </w:r>
      <w:r w:rsidR="00160657">
        <w:t xml:space="preserve">communication protocol on the </w:t>
      </w:r>
      <w:r w:rsidR="00C306B5">
        <w:t>Internet</w:t>
      </w:r>
      <w:r w:rsidR="00B27E2E">
        <w:t>/</w:t>
      </w:r>
      <w:r w:rsidR="00C306B5">
        <w:t>Web,</w:t>
      </w:r>
      <w:r w:rsidR="005E3777">
        <w:t xml:space="preserve"> </w:t>
      </w:r>
      <w:r w:rsidR="003231A1">
        <w:t xml:space="preserve">have </w:t>
      </w:r>
      <w:r w:rsidR="00DE24D1">
        <w:t>in</w:t>
      </w:r>
      <w:r w:rsidR="003231A1">
        <w:t>sufficient</w:t>
      </w:r>
      <w:r w:rsidR="004C3A65">
        <w:t xml:space="preserve"> </w:t>
      </w:r>
      <w:r w:rsidR="00EB1550">
        <w:t>capability</w:t>
      </w:r>
      <w:r w:rsidR="009F5DA9">
        <w:t xml:space="preserve"> or protocol</w:t>
      </w:r>
      <w:r w:rsidR="00EB1550">
        <w:t xml:space="preserve"> </w:t>
      </w:r>
      <w:r w:rsidR="009404F6">
        <w:t>creat</w:t>
      </w:r>
      <w:r w:rsidR="00DE24D1">
        <w:t>ing</w:t>
      </w:r>
      <w:r w:rsidR="00AB1B34">
        <w:t xml:space="preserve"> </w:t>
      </w:r>
      <w:r w:rsidR="007E7CBE">
        <w:t xml:space="preserve">trust relationship </w:t>
      </w:r>
      <w:r w:rsidR="004C3A65">
        <w:t xml:space="preserve">and </w:t>
      </w:r>
      <w:r w:rsidR="00285273">
        <w:t>safe</w:t>
      </w:r>
      <w:r w:rsidR="004C3A65">
        <w:t xml:space="preserve">ness </w:t>
      </w:r>
      <w:r w:rsidR="00D40AB9">
        <w:t>in the</w:t>
      </w:r>
      <w:r w:rsidR="002B0375">
        <w:t xml:space="preserve"> </w:t>
      </w:r>
      <w:r w:rsidR="00C50846">
        <w:t>digital</w:t>
      </w:r>
      <w:r w:rsidR="00DD7FE7">
        <w:t xml:space="preserve"> </w:t>
      </w:r>
      <w:r w:rsidR="002B0375">
        <w:t>soci</w:t>
      </w:r>
      <w:r w:rsidR="00D40AB9">
        <w:t>ety</w:t>
      </w:r>
      <w:r w:rsidR="002B0375">
        <w:t>.</w:t>
      </w:r>
      <w:r w:rsidR="00EE4139">
        <w:t xml:space="preserve"> </w:t>
      </w:r>
      <w:r w:rsidR="002B0375">
        <w:t xml:space="preserve"> </w:t>
      </w:r>
      <w:r w:rsidR="0048126B">
        <w:t xml:space="preserve">Therefore we </w:t>
      </w:r>
      <w:r w:rsidR="005D48E3">
        <w:t xml:space="preserve">must </w:t>
      </w:r>
      <w:r w:rsidR="00FC2FD6">
        <w:t xml:space="preserve">think how to </w:t>
      </w:r>
      <w:r w:rsidR="002752D6">
        <w:t>rebuild</w:t>
      </w:r>
      <w:r w:rsidR="00C306B5">
        <w:t xml:space="preserve"> the Trust</w:t>
      </w:r>
      <w:r w:rsidR="00D10801">
        <w:t xml:space="preserve"> on the </w:t>
      </w:r>
      <w:r w:rsidR="005E58A2">
        <w:t>Internet/</w:t>
      </w:r>
      <w:r w:rsidR="00D10801">
        <w:t>Web</w:t>
      </w:r>
      <w:r w:rsidR="00C306B5">
        <w:t>.</w:t>
      </w:r>
    </w:p>
    <w:p w14:paraId="3E447462" w14:textId="77777777" w:rsidR="00C306B5" w:rsidRPr="00FC2FD6" w:rsidRDefault="00C306B5" w:rsidP="00C306B5"/>
    <w:p w14:paraId="6331A44C" w14:textId="222C8783" w:rsidR="00C306B5" w:rsidRDefault="00C306B5" w:rsidP="00C306B5">
      <w:r>
        <w:t xml:space="preserve">2. </w:t>
      </w:r>
      <w:r w:rsidR="00934E34">
        <w:t>Goal</w:t>
      </w:r>
      <w:r w:rsidR="005406F3">
        <w:t xml:space="preserve"> of Trusted Web</w:t>
      </w:r>
      <w:r>
        <w:t xml:space="preserve"> </w:t>
      </w:r>
      <w:r w:rsidR="00F97C8F">
        <w:t xml:space="preserve"> </w:t>
      </w:r>
      <w:r w:rsidR="009D5FC5">
        <w:t xml:space="preserve">  </w:t>
      </w:r>
      <w:r>
        <w:t>(Main text 3. to 5.)</w:t>
      </w:r>
    </w:p>
    <w:p w14:paraId="0278E981" w14:textId="7A48A72A" w:rsidR="00C306B5" w:rsidRDefault="00C306B5">
      <w:pPr>
        <w:pStyle w:val="a3"/>
        <w:numPr>
          <w:ilvl w:val="0"/>
          <w:numId w:val="2"/>
        </w:numPr>
        <w:ind w:leftChars="0"/>
      </w:pPr>
      <w:r>
        <w:t xml:space="preserve">In the </w:t>
      </w:r>
      <w:r w:rsidR="00AB3892">
        <w:t>current</w:t>
      </w:r>
      <w:r>
        <w:t xml:space="preserve"> system</w:t>
      </w:r>
      <w:r w:rsidR="00F978DB">
        <w:t xml:space="preserve"> (on the Internet/Web)</w:t>
      </w:r>
      <w:r>
        <w:t xml:space="preserve">, </w:t>
      </w:r>
      <w:r w:rsidR="002752D6">
        <w:t xml:space="preserve">only small portion of facts associated with data exchange can be verified, </w:t>
      </w:r>
      <w:r w:rsidR="00363EB4">
        <w:t>so that</w:t>
      </w:r>
      <w:r>
        <w:t xml:space="preserve"> we are forced to </w:t>
      </w:r>
      <w:r w:rsidR="00543CD5">
        <w:t xml:space="preserve">rely on </w:t>
      </w:r>
      <w:r>
        <w:t>platform</w:t>
      </w:r>
      <w:r w:rsidR="002752D6">
        <w:t xml:space="preserve"> operato</w:t>
      </w:r>
      <w:r w:rsidR="00F6037A">
        <w:t>rs</w:t>
      </w:r>
      <w:r>
        <w:t xml:space="preserve"> without </w:t>
      </w:r>
      <w:r w:rsidR="00310B04">
        <w:t>checking</w:t>
      </w:r>
      <w:r>
        <w:t xml:space="preserve"> the facts. </w:t>
      </w:r>
      <w:r w:rsidR="00BC70A8">
        <w:t xml:space="preserve">We also </w:t>
      </w:r>
      <w:r w:rsidR="0021238B">
        <w:t>depend</w:t>
      </w:r>
      <w:r w:rsidR="00BC70A8">
        <w:t xml:space="preserve"> on </w:t>
      </w:r>
      <w:r w:rsidR="00BA3BB9">
        <w:t xml:space="preserve">using </w:t>
      </w:r>
      <w:r w:rsidR="0021238B">
        <w:t>identi</w:t>
      </w:r>
      <w:r w:rsidR="00850162">
        <w:t>fier</w:t>
      </w:r>
      <w:r>
        <w:t xml:space="preserve"> mechanism</w:t>
      </w:r>
      <w:r w:rsidR="00B657EC">
        <w:t xml:space="preserve"> </w:t>
      </w:r>
      <w:r w:rsidR="001723D0">
        <w:t>provided by</w:t>
      </w:r>
      <w:r w:rsidR="00B657EC">
        <w:t xml:space="preserve"> platform</w:t>
      </w:r>
      <w:r w:rsidR="002752D6">
        <w:t xml:space="preserve"> operato</w:t>
      </w:r>
      <w:r w:rsidR="00B657EC">
        <w:t>rs</w:t>
      </w:r>
      <w:r>
        <w:t xml:space="preserve"> </w:t>
      </w:r>
      <w:r w:rsidR="00900750">
        <w:t>that</w:t>
      </w:r>
      <w:r w:rsidR="005D0388">
        <w:t xml:space="preserve"> link to </w:t>
      </w:r>
      <w:r w:rsidR="00951966">
        <w:t>our data</w:t>
      </w:r>
      <w:r>
        <w:t>.</w:t>
      </w:r>
    </w:p>
    <w:p w14:paraId="73A2B0EF" w14:textId="23D9FDFC" w:rsidR="00C306B5" w:rsidRDefault="00C306B5" w:rsidP="00A67DF9">
      <w:pPr>
        <w:pStyle w:val="a3"/>
        <w:numPr>
          <w:ilvl w:val="0"/>
          <w:numId w:val="2"/>
        </w:numPr>
        <w:ind w:leftChars="0"/>
      </w:pPr>
      <w:r>
        <w:t xml:space="preserve">It is necessary to increase the </w:t>
      </w:r>
      <w:r w:rsidR="00FD1CBE">
        <w:t>level</w:t>
      </w:r>
      <w:r>
        <w:t xml:space="preserve"> of trust (the degree </w:t>
      </w:r>
      <w:r w:rsidR="00FF48A0">
        <w:rPr>
          <w:rFonts w:hint="eastAsia"/>
        </w:rPr>
        <w:t xml:space="preserve">to which the other party </w:t>
      </w:r>
      <w:r>
        <w:t>behav</w:t>
      </w:r>
      <w:r w:rsidR="00FF48A0">
        <w:t>es</w:t>
      </w:r>
      <w:r>
        <w:t xml:space="preserve"> as expected) by </w:t>
      </w:r>
      <w:r w:rsidR="00FF48A0">
        <w:t xml:space="preserve">introducing the mechanism of </w:t>
      </w:r>
      <w:r w:rsidR="00934287">
        <w:t xml:space="preserve">data control and </w:t>
      </w:r>
      <w:r>
        <w:t xml:space="preserve">consensus </w:t>
      </w:r>
      <w:r w:rsidR="00FF48A0">
        <w:t>building</w:t>
      </w:r>
      <w:r w:rsidR="00EB4366">
        <w:t>,</w:t>
      </w:r>
      <w:r w:rsidR="00934287">
        <w:t xml:space="preserve"> </w:t>
      </w:r>
      <w:r w:rsidR="0075395C">
        <w:t>as well as</w:t>
      </w:r>
      <w:r w:rsidR="00934287">
        <w:t xml:space="preserve"> by </w:t>
      </w:r>
      <w:r>
        <w:t>expanding the verifi</w:t>
      </w:r>
      <w:r w:rsidR="00540450">
        <w:t>ability</w:t>
      </w:r>
      <w:r>
        <w:t xml:space="preserve">, without relying on </w:t>
      </w:r>
      <w:r w:rsidR="00641103">
        <w:t xml:space="preserve">a </w:t>
      </w:r>
      <w:r>
        <w:t>specific service.</w:t>
      </w:r>
    </w:p>
    <w:p w14:paraId="436AAE12" w14:textId="24EF5389" w:rsidR="00C306B5" w:rsidRDefault="000A219D" w:rsidP="00A67DF9">
      <w:pPr>
        <w:pStyle w:val="a3"/>
        <w:numPr>
          <w:ilvl w:val="0"/>
          <w:numId w:val="2"/>
        </w:numPr>
        <w:ind w:leftChars="0"/>
      </w:pPr>
      <w:r>
        <w:t xml:space="preserve">We aim </w:t>
      </w:r>
      <w:r w:rsidR="00411471">
        <w:t xml:space="preserve">to </w:t>
      </w:r>
      <w:r w:rsidR="00C306B5">
        <w:t xml:space="preserve">overlay </w:t>
      </w:r>
      <w:r w:rsidR="006140E3">
        <w:t>the</w:t>
      </w:r>
      <w:r w:rsidR="00C306B5">
        <w:t xml:space="preserve"> trust framework on the current Internet (</w:t>
      </w:r>
      <w:r w:rsidR="00027690">
        <w:t>“</w:t>
      </w:r>
      <w:r w:rsidR="006140E3">
        <w:t>O</w:t>
      </w:r>
      <w:r w:rsidR="00C306B5">
        <w:t>verlay approach</w:t>
      </w:r>
      <w:r w:rsidR="00027690">
        <w:t>”</w:t>
      </w:r>
      <w:r w:rsidR="00C306B5">
        <w:t>)</w:t>
      </w:r>
      <w:r w:rsidR="00090E4E">
        <w:t xml:space="preserve"> </w:t>
      </w:r>
      <w:r w:rsidR="00D9008B">
        <w:t>and</w:t>
      </w:r>
      <w:r w:rsidR="00CE610A">
        <w:t xml:space="preserve"> </w:t>
      </w:r>
      <w:r w:rsidR="00AF39F5">
        <w:t>to</w:t>
      </w:r>
      <w:r w:rsidR="003C58E5">
        <w:t xml:space="preserve"> </w:t>
      </w:r>
      <w:r w:rsidR="00CE610A">
        <w:t xml:space="preserve">enable various parties to </w:t>
      </w:r>
      <w:r w:rsidR="003C58E5">
        <w:t>creat</w:t>
      </w:r>
      <w:r w:rsidR="001B1D3C">
        <w:t>e</w:t>
      </w:r>
      <w:r w:rsidR="003C58E5">
        <w:t xml:space="preserve"> new </w:t>
      </w:r>
      <w:r w:rsidR="00B74FB2">
        <w:t>value</w:t>
      </w:r>
      <w:r w:rsidR="00C306B5">
        <w:t xml:space="preserve">. </w:t>
      </w:r>
      <w:r w:rsidR="0075395C">
        <w:t xml:space="preserve">This is </w:t>
      </w:r>
      <w:r w:rsidR="00D67683">
        <w:t>our goal that we call as</w:t>
      </w:r>
      <w:r w:rsidR="0075395C">
        <w:t xml:space="preserve"> ‘Trusted Web’.</w:t>
      </w:r>
    </w:p>
    <w:p w14:paraId="6EA4D302" w14:textId="7AFDB69F" w:rsidR="00C306B5" w:rsidRDefault="00C306B5" w:rsidP="00A67DF9">
      <w:pPr>
        <w:pStyle w:val="a3"/>
        <w:numPr>
          <w:ilvl w:val="0"/>
          <w:numId w:val="2"/>
        </w:numPr>
        <w:ind w:leftChars="0"/>
      </w:pPr>
      <w:r>
        <w:t>Trusted Web</w:t>
      </w:r>
      <w:r w:rsidR="0075395C">
        <w:t xml:space="preserve"> </w:t>
      </w:r>
      <w:r>
        <w:t xml:space="preserve">allow users </w:t>
      </w:r>
      <w:r w:rsidR="002429A4">
        <w:t>to have</w:t>
      </w:r>
      <w:r>
        <w:t xml:space="preserve"> access </w:t>
      </w:r>
      <w:r w:rsidR="002429A4">
        <w:t>control</w:t>
      </w:r>
      <w:r w:rsidR="002C4D85">
        <w:t xml:space="preserve"> of the data</w:t>
      </w:r>
      <w:r>
        <w:t xml:space="preserve"> (Identifier management</w:t>
      </w:r>
      <w:r w:rsidR="00DD6A5D">
        <w:t xml:space="preserve"> function</w:t>
      </w:r>
      <w:r>
        <w:t xml:space="preserve">), to verify trust </w:t>
      </w:r>
      <w:r w:rsidR="0075395C">
        <w:t>of</w:t>
      </w:r>
      <w:r>
        <w:t xml:space="preserve"> other parties and data</w:t>
      </w:r>
      <w:r w:rsidR="002C4D85">
        <w:t xml:space="preserve"> </w:t>
      </w:r>
      <w:r w:rsidR="008D7401">
        <w:t xml:space="preserve">including </w:t>
      </w:r>
      <w:r>
        <w:t>third parties</w:t>
      </w:r>
      <w:r w:rsidR="00F5035B">
        <w:t xml:space="preserve"> review</w:t>
      </w:r>
      <w:r w:rsidR="008D7401">
        <w:t>s</w:t>
      </w:r>
      <w:r>
        <w:t xml:space="preserve"> (Trustable Communication), to </w:t>
      </w:r>
      <w:r w:rsidR="00FB4EBA">
        <w:t>build co</w:t>
      </w:r>
      <w:r>
        <w:t xml:space="preserve">nsensus </w:t>
      </w:r>
      <w:r w:rsidR="00FB4EBA">
        <w:t>on conditions in data exchange dynamically reflecting the intentions of both</w:t>
      </w:r>
      <w:r>
        <w:t xml:space="preserve"> parties (Dynamic Consent function), and to verify the process and </w:t>
      </w:r>
      <w:r w:rsidR="00AD72A8">
        <w:t xml:space="preserve">fulfillment of </w:t>
      </w:r>
      <w:r w:rsidR="00FB4EBA">
        <w:t>the consensus (</w:t>
      </w:r>
      <w:r>
        <w:t xml:space="preserve">Trace function). </w:t>
      </w:r>
      <w:r w:rsidR="00282E76">
        <w:t xml:space="preserve">Multi-stakeholder </w:t>
      </w:r>
      <w:r w:rsidR="00BE3080">
        <w:t xml:space="preserve">based </w:t>
      </w:r>
      <w:r w:rsidR="00282E76">
        <w:t>governance will support these functions.</w:t>
      </w:r>
    </w:p>
    <w:p w14:paraId="382EEE88" w14:textId="737C78FD" w:rsidR="00D74FA3" w:rsidRDefault="00EC4E79" w:rsidP="00F93EA6">
      <w:pPr>
        <w:pStyle w:val="a3"/>
        <w:numPr>
          <w:ilvl w:val="0"/>
          <w:numId w:val="2"/>
        </w:numPr>
        <w:ind w:leftChars="0"/>
      </w:pPr>
      <w:r>
        <w:t xml:space="preserve">We expect </w:t>
      </w:r>
      <w:r w:rsidR="00D276D3">
        <w:t>that</w:t>
      </w:r>
      <w:r w:rsidR="00FB4EBA">
        <w:t>,</w:t>
      </w:r>
      <w:r w:rsidR="00D276D3">
        <w:t xml:space="preserve"> by making </w:t>
      </w:r>
      <w:r w:rsidR="00FB4EBA">
        <w:t xml:space="preserve">reliable </w:t>
      </w:r>
      <w:r w:rsidR="00D4730D">
        <w:t xml:space="preserve">data </w:t>
      </w:r>
      <w:r w:rsidR="00FB4EBA">
        <w:t>more</w:t>
      </w:r>
      <w:r w:rsidR="00CA4C19">
        <w:t xml:space="preserve"> valuable and </w:t>
      </w:r>
      <w:r w:rsidR="00FB4EBA">
        <w:t xml:space="preserve">by facilitating data sharing </w:t>
      </w:r>
      <w:r w:rsidR="002A3080">
        <w:t xml:space="preserve">without </w:t>
      </w:r>
      <w:r w:rsidR="00BC337C">
        <w:t>even</w:t>
      </w:r>
      <w:r w:rsidR="002A3080">
        <w:t xml:space="preserve"> knowing each other</w:t>
      </w:r>
      <w:r w:rsidR="00266BFD">
        <w:t>,</w:t>
      </w:r>
      <w:r w:rsidR="0054317C">
        <w:t xml:space="preserve"> </w:t>
      </w:r>
      <w:r w:rsidR="00266BFD">
        <w:t>it</w:t>
      </w:r>
      <w:r w:rsidR="00BC337C">
        <w:t xml:space="preserve"> will </w:t>
      </w:r>
      <w:r w:rsidR="00D12FC1">
        <w:t xml:space="preserve">lead to generate </w:t>
      </w:r>
      <w:r w:rsidR="00FE10C9">
        <w:t xml:space="preserve">more </w:t>
      </w:r>
      <w:r w:rsidR="00DC5B9D">
        <w:t>economic value.</w:t>
      </w:r>
    </w:p>
    <w:p w14:paraId="16FF7E29" w14:textId="77777777" w:rsidR="00E34D34" w:rsidRPr="005569D2" w:rsidRDefault="00E34D34" w:rsidP="00E34D34">
      <w:pPr>
        <w:pStyle w:val="a3"/>
        <w:ind w:leftChars="0" w:left="420"/>
      </w:pPr>
    </w:p>
    <w:p w14:paraId="55615C82" w14:textId="3E148855" w:rsidR="00C306B5" w:rsidRDefault="00C306B5" w:rsidP="00C306B5">
      <w:r>
        <w:t>3. Road</w:t>
      </w:r>
      <w:r w:rsidR="005569D2">
        <w:t xml:space="preserve"> </w:t>
      </w:r>
      <w:r w:rsidR="001C666A">
        <w:t>map</w:t>
      </w:r>
      <w:r w:rsidR="00755AB2">
        <w:t xml:space="preserve">   </w:t>
      </w:r>
      <w:r>
        <w:t>(</w:t>
      </w:r>
      <w:r w:rsidR="00DD1711">
        <w:t xml:space="preserve">Main text </w:t>
      </w:r>
      <w:r>
        <w:t>6.)</w:t>
      </w:r>
    </w:p>
    <w:p w14:paraId="7DFAE3B1" w14:textId="40D35481" w:rsidR="00A44C64" w:rsidRDefault="00C306B5" w:rsidP="00664595">
      <w:pPr>
        <w:pStyle w:val="a3"/>
        <w:numPr>
          <w:ilvl w:val="0"/>
          <w:numId w:val="3"/>
        </w:numPr>
        <w:ind w:leftChars="0"/>
      </w:pPr>
      <w:r>
        <w:t>Th</w:t>
      </w:r>
      <w:r w:rsidR="00B17DA9">
        <w:t>e objective of this</w:t>
      </w:r>
      <w:r w:rsidR="00266BFD">
        <w:t xml:space="preserve"> </w:t>
      </w:r>
      <w:r>
        <w:t>"</w:t>
      </w:r>
      <w:r w:rsidR="00196574">
        <w:t>D</w:t>
      </w:r>
      <w:r>
        <w:t>iscussion paper"</w:t>
      </w:r>
      <w:r w:rsidR="00B17DA9">
        <w:t xml:space="preserve"> </w:t>
      </w:r>
      <w:r w:rsidR="00266BFD">
        <w:t xml:space="preserve">is </w:t>
      </w:r>
      <w:r w:rsidR="00B10C47">
        <w:t xml:space="preserve">to </w:t>
      </w:r>
      <w:r w:rsidR="00266BFD">
        <w:t xml:space="preserve">provide the </w:t>
      </w:r>
      <w:r w:rsidR="00B17DA9">
        <w:t>starting point</w:t>
      </w:r>
      <w:r w:rsidR="00424A12">
        <w:t xml:space="preserve"> </w:t>
      </w:r>
      <w:r w:rsidR="00266BFD">
        <w:t xml:space="preserve">to </w:t>
      </w:r>
      <w:r w:rsidR="004F4F7D">
        <w:t xml:space="preserve">generate discussion and collaboration with various </w:t>
      </w:r>
      <w:r w:rsidR="00266BFD">
        <w:t xml:space="preserve">global </w:t>
      </w:r>
      <w:r w:rsidR="004F4F7D">
        <w:t>communities.</w:t>
      </w:r>
      <w:r>
        <w:t xml:space="preserve"> The goal </w:t>
      </w:r>
      <w:r w:rsidR="00C71C08">
        <w:t xml:space="preserve">of the Trusted Web </w:t>
      </w:r>
      <w:r>
        <w:t>is to implement</w:t>
      </w:r>
      <w:r w:rsidR="00FF5255">
        <w:t xml:space="preserve"> </w:t>
      </w:r>
      <w:r w:rsidR="00C71C08">
        <w:t>the functions above mentione</w:t>
      </w:r>
      <w:r w:rsidR="004A03A8">
        <w:t xml:space="preserve">d </w:t>
      </w:r>
      <w:r w:rsidR="000B0548">
        <w:t xml:space="preserve">in collaboration with relevant stakeholders </w:t>
      </w:r>
      <w:r w:rsidR="00F47F69">
        <w:t>across on</w:t>
      </w:r>
      <w:r>
        <w:t xml:space="preserve"> the Internet</w:t>
      </w:r>
      <w:r w:rsidR="00266BFD">
        <w:t>/Web</w:t>
      </w:r>
      <w:r>
        <w:t xml:space="preserve"> by 2030</w:t>
      </w:r>
      <w:r w:rsidR="000B0548">
        <w:t>.</w:t>
      </w:r>
      <w:r>
        <w:t xml:space="preserve"> </w:t>
      </w:r>
    </w:p>
    <w:sectPr w:rsidR="00A44C64" w:rsidSect="00664595">
      <w:pgSz w:w="11900" w:h="16840"/>
      <w:pgMar w:top="1474" w:right="1701" w:bottom="147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E7747" w14:textId="77777777" w:rsidR="00327BBF" w:rsidRDefault="00327BBF" w:rsidP="00680D35">
      <w:r>
        <w:separator/>
      </w:r>
    </w:p>
  </w:endnote>
  <w:endnote w:type="continuationSeparator" w:id="0">
    <w:p w14:paraId="578EE524" w14:textId="77777777" w:rsidR="00327BBF" w:rsidRDefault="00327BBF" w:rsidP="00680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2DE47" w14:textId="77777777" w:rsidR="00327BBF" w:rsidRDefault="00327BBF" w:rsidP="00680D35">
      <w:r>
        <w:separator/>
      </w:r>
    </w:p>
  </w:footnote>
  <w:footnote w:type="continuationSeparator" w:id="0">
    <w:p w14:paraId="02C5D3AA" w14:textId="77777777" w:rsidR="00327BBF" w:rsidRDefault="00327BBF" w:rsidP="00680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46CA5"/>
    <w:multiLevelType w:val="hybridMultilevel"/>
    <w:tmpl w:val="69766F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6F0AD8"/>
    <w:multiLevelType w:val="hybridMultilevel"/>
    <w:tmpl w:val="64D6FE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EA2B4C"/>
    <w:multiLevelType w:val="hybridMultilevel"/>
    <w:tmpl w:val="662E73AE"/>
    <w:lvl w:ilvl="0" w:tplc="0409000B">
      <w:start w:val="1"/>
      <w:numFmt w:val="bullet"/>
      <w:lvlText w:val=""/>
      <w:lvlJc w:val="left"/>
      <w:pPr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6B5"/>
    <w:rsid w:val="00014955"/>
    <w:rsid w:val="000205E1"/>
    <w:rsid w:val="00024106"/>
    <w:rsid w:val="00027690"/>
    <w:rsid w:val="000567A8"/>
    <w:rsid w:val="00080265"/>
    <w:rsid w:val="00087E63"/>
    <w:rsid w:val="00090E4E"/>
    <w:rsid w:val="00091797"/>
    <w:rsid w:val="000A1624"/>
    <w:rsid w:val="000A219D"/>
    <w:rsid w:val="000A264C"/>
    <w:rsid w:val="000B0548"/>
    <w:rsid w:val="000C69A9"/>
    <w:rsid w:val="000D0FF6"/>
    <w:rsid w:val="000F143E"/>
    <w:rsid w:val="001029C3"/>
    <w:rsid w:val="0013790A"/>
    <w:rsid w:val="001433D5"/>
    <w:rsid w:val="00145CE4"/>
    <w:rsid w:val="00160657"/>
    <w:rsid w:val="001723D0"/>
    <w:rsid w:val="00173CA4"/>
    <w:rsid w:val="001770AB"/>
    <w:rsid w:val="00196574"/>
    <w:rsid w:val="001A09D5"/>
    <w:rsid w:val="001B1D3C"/>
    <w:rsid w:val="001C666A"/>
    <w:rsid w:val="001D5AF8"/>
    <w:rsid w:val="001E195A"/>
    <w:rsid w:val="002018D9"/>
    <w:rsid w:val="00206268"/>
    <w:rsid w:val="0021238B"/>
    <w:rsid w:val="00212CE9"/>
    <w:rsid w:val="00225E2B"/>
    <w:rsid w:val="0023079B"/>
    <w:rsid w:val="002429A4"/>
    <w:rsid w:val="00252137"/>
    <w:rsid w:val="002577E3"/>
    <w:rsid w:val="002667F0"/>
    <w:rsid w:val="00266BFD"/>
    <w:rsid w:val="0026724C"/>
    <w:rsid w:val="002752D6"/>
    <w:rsid w:val="00282E76"/>
    <w:rsid w:val="00285273"/>
    <w:rsid w:val="002A3080"/>
    <w:rsid w:val="002B0375"/>
    <w:rsid w:val="002C212D"/>
    <w:rsid w:val="002C4D85"/>
    <w:rsid w:val="002C6FCD"/>
    <w:rsid w:val="002F1294"/>
    <w:rsid w:val="00310B04"/>
    <w:rsid w:val="003231A1"/>
    <w:rsid w:val="00327BBF"/>
    <w:rsid w:val="003403D6"/>
    <w:rsid w:val="0036338B"/>
    <w:rsid w:val="00363EB4"/>
    <w:rsid w:val="0036480A"/>
    <w:rsid w:val="00392A81"/>
    <w:rsid w:val="003C1B95"/>
    <w:rsid w:val="003C58E5"/>
    <w:rsid w:val="003D2318"/>
    <w:rsid w:val="003D654C"/>
    <w:rsid w:val="003F3AC5"/>
    <w:rsid w:val="00411471"/>
    <w:rsid w:val="00413847"/>
    <w:rsid w:val="00424A12"/>
    <w:rsid w:val="00435A86"/>
    <w:rsid w:val="0043734C"/>
    <w:rsid w:val="0048126B"/>
    <w:rsid w:val="00497D92"/>
    <w:rsid w:val="004A03A8"/>
    <w:rsid w:val="004C3A65"/>
    <w:rsid w:val="004F4F7D"/>
    <w:rsid w:val="00502E23"/>
    <w:rsid w:val="0051529A"/>
    <w:rsid w:val="00540450"/>
    <w:rsid w:val="005406F3"/>
    <w:rsid w:val="005411E5"/>
    <w:rsid w:val="00542C21"/>
    <w:rsid w:val="0054317C"/>
    <w:rsid w:val="00543CD5"/>
    <w:rsid w:val="00555155"/>
    <w:rsid w:val="005569D2"/>
    <w:rsid w:val="00584C19"/>
    <w:rsid w:val="00587663"/>
    <w:rsid w:val="005A7AF7"/>
    <w:rsid w:val="005B08DA"/>
    <w:rsid w:val="005B2B1E"/>
    <w:rsid w:val="005D0388"/>
    <w:rsid w:val="005D48E3"/>
    <w:rsid w:val="005D6055"/>
    <w:rsid w:val="005E3777"/>
    <w:rsid w:val="005E58A2"/>
    <w:rsid w:val="005F2635"/>
    <w:rsid w:val="006140E3"/>
    <w:rsid w:val="00614AB0"/>
    <w:rsid w:val="00641103"/>
    <w:rsid w:val="006427DB"/>
    <w:rsid w:val="00662C79"/>
    <w:rsid w:val="00664595"/>
    <w:rsid w:val="00666765"/>
    <w:rsid w:val="00680D35"/>
    <w:rsid w:val="00680F07"/>
    <w:rsid w:val="00696852"/>
    <w:rsid w:val="006B2110"/>
    <w:rsid w:val="006B4764"/>
    <w:rsid w:val="006C05F1"/>
    <w:rsid w:val="00717AFD"/>
    <w:rsid w:val="00730BED"/>
    <w:rsid w:val="0075395C"/>
    <w:rsid w:val="00753F5E"/>
    <w:rsid w:val="00755AB2"/>
    <w:rsid w:val="00764894"/>
    <w:rsid w:val="00783673"/>
    <w:rsid w:val="007B071C"/>
    <w:rsid w:val="007C0EAA"/>
    <w:rsid w:val="007D30EC"/>
    <w:rsid w:val="007E7CBE"/>
    <w:rsid w:val="007F1B40"/>
    <w:rsid w:val="007F2A17"/>
    <w:rsid w:val="00806A29"/>
    <w:rsid w:val="00850162"/>
    <w:rsid w:val="00856D25"/>
    <w:rsid w:val="00894E33"/>
    <w:rsid w:val="008951A7"/>
    <w:rsid w:val="008C3A55"/>
    <w:rsid w:val="008D5E23"/>
    <w:rsid w:val="008D7401"/>
    <w:rsid w:val="008E006E"/>
    <w:rsid w:val="008E1062"/>
    <w:rsid w:val="008E251C"/>
    <w:rsid w:val="008F5E94"/>
    <w:rsid w:val="00900750"/>
    <w:rsid w:val="00901CB6"/>
    <w:rsid w:val="00920B36"/>
    <w:rsid w:val="00934287"/>
    <w:rsid w:val="00934E34"/>
    <w:rsid w:val="009404F6"/>
    <w:rsid w:val="009434CD"/>
    <w:rsid w:val="0095042C"/>
    <w:rsid w:val="0095110A"/>
    <w:rsid w:val="00951966"/>
    <w:rsid w:val="0096588F"/>
    <w:rsid w:val="009D5FC5"/>
    <w:rsid w:val="009E3D64"/>
    <w:rsid w:val="009F141A"/>
    <w:rsid w:val="009F1E82"/>
    <w:rsid w:val="009F5DA9"/>
    <w:rsid w:val="00A619DE"/>
    <w:rsid w:val="00A658C0"/>
    <w:rsid w:val="00A67DF9"/>
    <w:rsid w:val="00A84B11"/>
    <w:rsid w:val="00A9482B"/>
    <w:rsid w:val="00AB1B34"/>
    <w:rsid w:val="00AB3892"/>
    <w:rsid w:val="00AC2876"/>
    <w:rsid w:val="00AC36FB"/>
    <w:rsid w:val="00AD131B"/>
    <w:rsid w:val="00AD6000"/>
    <w:rsid w:val="00AD72A8"/>
    <w:rsid w:val="00AF39F5"/>
    <w:rsid w:val="00B10C47"/>
    <w:rsid w:val="00B1364A"/>
    <w:rsid w:val="00B17DA9"/>
    <w:rsid w:val="00B27E2E"/>
    <w:rsid w:val="00B411FD"/>
    <w:rsid w:val="00B657EC"/>
    <w:rsid w:val="00B74FB2"/>
    <w:rsid w:val="00B9180E"/>
    <w:rsid w:val="00BA3BB9"/>
    <w:rsid w:val="00BB278A"/>
    <w:rsid w:val="00BC337C"/>
    <w:rsid w:val="00BC70A8"/>
    <w:rsid w:val="00BD089A"/>
    <w:rsid w:val="00BE3080"/>
    <w:rsid w:val="00BF46BB"/>
    <w:rsid w:val="00C04C1C"/>
    <w:rsid w:val="00C306B5"/>
    <w:rsid w:val="00C50846"/>
    <w:rsid w:val="00C53780"/>
    <w:rsid w:val="00C71C08"/>
    <w:rsid w:val="00C814A0"/>
    <w:rsid w:val="00C81ADC"/>
    <w:rsid w:val="00C856A1"/>
    <w:rsid w:val="00CA4C19"/>
    <w:rsid w:val="00CE52C1"/>
    <w:rsid w:val="00CE610A"/>
    <w:rsid w:val="00CE6388"/>
    <w:rsid w:val="00CE705C"/>
    <w:rsid w:val="00CF69A4"/>
    <w:rsid w:val="00D10801"/>
    <w:rsid w:val="00D12FC1"/>
    <w:rsid w:val="00D2006E"/>
    <w:rsid w:val="00D266B6"/>
    <w:rsid w:val="00D276D3"/>
    <w:rsid w:val="00D31657"/>
    <w:rsid w:val="00D32DC3"/>
    <w:rsid w:val="00D40AB9"/>
    <w:rsid w:val="00D46D05"/>
    <w:rsid w:val="00D4730D"/>
    <w:rsid w:val="00D54825"/>
    <w:rsid w:val="00D6161F"/>
    <w:rsid w:val="00D67683"/>
    <w:rsid w:val="00D67B11"/>
    <w:rsid w:val="00D72FBB"/>
    <w:rsid w:val="00D74FA3"/>
    <w:rsid w:val="00D9008B"/>
    <w:rsid w:val="00DC5B9D"/>
    <w:rsid w:val="00DD1711"/>
    <w:rsid w:val="00DD6A5D"/>
    <w:rsid w:val="00DD7FE7"/>
    <w:rsid w:val="00DE034C"/>
    <w:rsid w:val="00DE24D1"/>
    <w:rsid w:val="00E10A19"/>
    <w:rsid w:val="00E24B25"/>
    <w:rsid w:val="00E34D34"/>
    <w:rsid w:val="00E45473"/>
    <w:rsid w:val="00E56DE5"/>
    <w:rsid w:val="00E876CD"/>
    <w:rsid w:val="00EB1550"/>
    <w:rsid w:val="00EB4366"/>
    <w:rsid w:val="00EC4E54"/>
    <w:rsid w:val="00EC4E79"/>
    <w:rsid w:val="00EC5555"/>
    <w:rsid w:val="00ED42E4"/>
    <w:rsid w:val="00EE4139"/>
    <w:rsid w:val="00EE6400"/>
    <w:rsid w:val="00EF3078"/>
    <w:rsid w:val="00EF7A75"/>
    <w:rsid w:val="00F021C7"/>
    <w:rsid w:val="00F07BED"/>
    <w:rsid w:val="00F11E51"/>
    <w:rsid w:val="00F44331"/>
    <w:rsid w:val="00F47F69"/>
    <w:rsid w:val="00F5035B"/>
    <w:rsid w:val="00F5329D"/>
    <w:rsid w:val="00F6037A"/>
    <w:rsid w:val="00F93EA6"/>
    <w:rsid w:val="00F978DB"/>
    <w:rsid w:val="00F97C8F"/>
    <w:rsid w:val="00FB4EBA"/>
    <w:rsid w:val="00FC2FD6"/>
    <w:rsid w:val="00FD1CBE"/>
    <w:rsid w:val="00FE10C9"/>
    <w:rsid w:val="00FF48A0"/>
    <w:rsid w:val="00FF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C288C1"/>
  <w15:chartTrackingRefBased/>
  <w15:docId w15:val="{82A3E93F-687D-1D42-B910-E5273CCE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CE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80D3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80D35"/>
  </w:style>
  <w:style w:type="paragraph" w:styleId="a6">
    <w:name w:val="footer"/>
    <w:basedOn w:val="a"/>
    <w:link w:val="a7"/>
    <w:uiPriority w:val="99"/>
    <w:unhideWhenUsed/>
    <w:rsid w:val="00680D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80D35"/>
  </w:style>
  <w:style w:type="paragraph" w:styleId="a8">
    <w:name w:val="Balloon Text"/>
    <w:basedOn w:val="a"/>
    <w:link w:val="a9"/>
    <w:uiPriority w:val="99"/>
    <w:semiHidden/>
    <w:unhideWhenUsed/>
    <w:rsid w:val="002752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752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F23EA0-D57F-411A-AD9F-11006C9D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佐野 究一郎</dc:creator>
  <cp:keywords/>
  <dc:description/>
  <cp:lastModifiedBy>Otsuki Takayuki</cp:lastModifiedBy>
  <cp:revision>13</cp:revision>
  <cp:lastPrinted>2021-04-02T12:43:00Z</cp:lastPrinted>
  <dcterms:created xsi:type="dcterms:W3CDTF">2021-04-02T12:07:00Z</dcterms:created>
  <dcterms:modified xsi:type="dcterms:W3CDTF">2021-04-05T01:01:00Z</dcterms:modified>
</cp:coreProperties>
</file>